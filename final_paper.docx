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r w:rsidR="002D051B" w:rsidRPr="00013FBC">
        <w:rPr>
          <w:sz w:val="22"/>
          <w:szCs w:val="22"/>
        </w:rPr>
        <w:t xml:space="preserve">TinyOS,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r w:rsidR="00E45B2B" w:rsidRPr="00013FBC">
        <w:rPr>
          <w:sz w:val="22"/>
          <w:szCs w:val="22"/>
        </w:rPr>
        <w:t xml:space="preserve">TinyOS; </w:t>
      </w:r>
      <w:r w:rsidR="005D588C" w:rsidRPr="00013FBC">
        <w:rPr>
          <w:sz w:val="22"/>
          <w:szCs w:val="22"/>
        </w:rPr>
        <w:t xml:space="preserve">Bluetooth; Low Energy; </w:t>
      </w:r>
      <w:r w:rsidR="00C62E56" w:rsidRPr="00013FBC">
        <w:rPr>
          <w:sz w:val="22"/>
          <w:szCs w:val="22"/>
        </w:rPr>
        <w:t>Rivendale</w:t>
      </w:r>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Pr="00013FBC" w:rsidRDefault="00091083" w:rsidP="00091083">
      <w:pPr>
        <w:pStyle w:val="BodyText"/>
        <w:rPr>
          <w:sz w:val="22"/>
          <w:szCs w:val="22"/>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The present work demonstrates that the integration of Bluetooth low energy and TinyOS, a power efficient operating system for distributed sensing, leads to a very power efficient distributed communication platform.</w:t>
      </w:r>
    </w:p>
    <w:p w14:paraId="1D1BAB8A" w14:textId="77777777" w:rsidR="00767DD1" w:rsidRPr="00013FBC" w:rsidRDefault="00767DD1" w:rsidP="00767DD1">
      <w:pPr>
        <w:pStyle w:val="Heading2"/>
        <w:rPr>
          <w:sz w:val="22"/>
          <w:szCs w:val="22"/>
        </w:rPr>
      </w:pPr>
      <w:r w:rsidRPr="00013FBC">
        <w:rPr>
          <w:sz w:val="22"/>
          <w:szCs w:val="22"/>
        </w:rPr>
        <w:lastRenderedPageBreak/>
        <w:t>A Brief History of Low Energy Radio</w:t>
      </w:r>
    </w:p>
    <w:p w14:paraId="49907D3D" w14:textId="77777777" w:rsidR="00E81652" w:rsidRPr="00013FBC" w:rsidRDefault="00E81652" w:rsidP="00E7596C">
      <w:pPr>
        <w:pStyle w:val="BodyText"/>
        <w:rPr>
          <w:sz w:val="22"/>
          <w:szCs w:val="22"/>
        </w:rPr>
      </w:pPr>
      <w:r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Pr="00013FBC">
        <w:rPr>
          <w:sz w:val="22"/>
          <w:szCs w:val="22"/>
        </w:rPr>
        <w:t xml:space="preserve">The system </w:t>
      </w:r>
      <w:r w:rsidR="00CB33FB" w:rsidRPr="00013FBC">
        <w:rPr>
          <w:sz w:val="22"/>
          <w:szCs w:val="22"/>
          <w:lang w:val="en-US"/>
        </w:rPr>
        <w:t xml:space="preserve">was based on low-cost Ham radios, and was deployed on </w:t>
      </w:r>
      <w:r w:rsidRPr="00013FBC">
        <w:rPr>
          <w:sz w:val="22"/>
          <w:szCs w:val="22"/>
        </w:rPr>
        <w:t xml:space="preserve">seven computers </w:t>
      </w:r>
      <w:r w:rsidR="00CB33FB" w:rsidRPr="00013FBC">
        <w:rPr>
          <w:sz w:val="22"/>
          <w:szCs w:val="22"/>
        </w:rPr>
        <w:t>spread across</w:t>
      </w:r>
      <w:r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4721582A" w14:textId="77777777" w:rsidR="000972B7" w:rsidRPr="00013FBC"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A Wi-Fi device consumes approximately 116 mA at 1.8 V (116 mA x 1.8 V = 0.210 W) when transmitting a 40 Mbps User Datagram Protocol (UDP) payload, achieveing a power per bit of 0.210/40,000,000 = 0.00525 μW/bit.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65401647" w14:textId="77777777" w:rsidR="00105385" w:rsidRPr="00013FBC" w:rsidRDefault="00105385" w:rsidP="00DB5CE7">
      <w:pPr>
        <w:pStyle w:val="BodyText"/>
        <w:rPr>
          <w:sz w:val="22"/>
          <w:szCs w:val="22"/>
          <w:lang w:val="en-US"/>
        </w:rPr>
      </w:pPr>
      <w:r w:rsidRPr="00013FBC">
        <w:rPr>
          <w:sz w:val="22"/>
          <w:szCs w:val="22"/>
          <w:lang w:val="en-US"/>
        </w:rPr>
        <w:t>ZigBee®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w:t>
      </w:r>
      <w:r w:rsidR="00CC732E" w:rsidRPr="00013FBC">
        <w:rPr>
          <w:sz w:val="22"/>
          <w:szCs w:val="22"/>
        </w:rPr>
        <w:lastRenderedPageBreak/>
        <w:t xml:space="preserve">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ZigBee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66A38585" w14:textId="77777777" w:rsidR="00054CDF" w:rsidRPr="00013FBC" w:rsidRDefault="00A1151F" w:rsidP="00054CDF">
      <w:pPr>
        <w:pStyle w:val="BodyText"/>
        <w:rPr>
          <w:sz w:val="22"/>
          <w:szCs w:val="22"/>
        </w:rPr>
      </w:pPr>
      <w:r w:rsidRPr="00013FBC">
        <w:rPr>
          <w:sz w:val="22"/>
          <w:szCs w:val="22"/>
        </w:rPr>
        <w:t xml:space="preserve">Near 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Pr="00013FBC">
        <w:rPr>
          <w:sz w:val="22"/>
          <w:szCs w:val="22"/>
        </w:rPr>
        <w:t>a</w:t>
      </w:r>
      <w:r w:rsidR="005763A8" w:rsidRPr="00013FBC">
        <w:rPr>
          <w:sz w:val="22"/>
          <w:szCs w:val="22"/>
        </w:rPr>
        <w:t>n</w:t>
      </w:r>
      <w:r w:rsidRPr="00013FBC">
        <w:rPr>
          <w:sz w:val="22"/>
          <w:szCs w:val="22"/>
        </w:rPr>
        <w:t xml:space="preserve"> </w:t>
      </w:r>
      <w:r w:rsidR="005763A8" w:rsidRPr="00013FBC">
        <w:rPr>
          <w:sz w:val="22"/>
          <w:szCs w:val="22"/>
        </w:rPr>
        <w:t>extension</w:t>
      </w:r>
      <w:r w:rsidRPr="00013FBC">
        <w:rPr>
          <w:sz w:val="22"/>
          <w:szCs w:val="22"/>
        </w:rPr>
        <w:t xml:space="preserve"> of radio-frequency identification (RFID</w:t>
      </w:r>
      <w:r w:rsidR="005763A8" w:rsidRPr="00013FBC">
        <w:rPr>
          <w:sz w:val="22"/>
          <w:szCs w:val="22"/>
        </w:rPr>
        <w:t xml:space="preserve">) that enables </w:t>
      </w:r>
      <w:r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kbit/s to 424 kbit/s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r w:rsidR="002B1B16" w:rsidRPr="00013FBC">
        <w:rPr>
          <w:sz w:val="22"/>
          <w:szCs w:val="22"/>
        </w:rPr>
        <w:t xml:space="preserve"> The </w:t>
      </w:r>
    </w:p>
    <w:p w14:paraId="2A463674" w14:textId="77777777"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Dynastream. Typically, the ANT transceiver device is treated as a black box and shouldn't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as a project in the Nokia Research Centre with the name Wibree</w:t>
      </w:r>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w:t>
      </w:r>
      <w:r w:rsidR="003E350D" w:rsidRPr="00013FBC">
        <w:rPr>
          <w:sz w:val="22"/>
          <w:szCs w:val="22"/>
          <w:lang w:val="en-US"/>
        </w:rPr>
        <w:t xml:space="preserve"> packets received against a 24-bit CRC</w:t>
      </w:r>
      <w:r w:rsidR="003E350D" w:rsidRPr="00013FBC">
        <w:rPr>
          <w:sz w:val="22"/>
          <w:szCs w:val="22"/>
          <w:lang w:val="en-US"/>
        </w:rPr>
        <w:t>,</w:t>
      </w:r>
      <w:r w:rsidR="003E350D" w:rsidRPr="00013FBC">
        <w:rPr>
          <w:sz w:val="22"/>
          <w:szCs w:val="22"/>
          <w:lang w:val="en-US"/>
        </w:rPr>
        <w:t xml:space="preserve"> and requested </w:t>
      </w:r>
      <w:r w:rsidR="003E350D" w:rsidRPr="00013FBC">
        <w:rPr>
          <w:sz w:val="22"/>
          <w:szCs w:val="22"/>
          <w:lang w:val="en-US"/>
        </w:rPr>
        <w:t>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14ED55BA" w:rsidR="00020459" w:rsidRDefault="0037445A" w:rsidP="00884B19">
      <w:pPr>
        <w:pStyle w:val="BodyText"/>
        <w:rPr>
          <w:sz w:val="22"/>
          <w:szCs w:val="22"/>
          <w:lang w:val="en-US"/>
        </w:rPr>
      </w:pPr>
      <w:r w:rsidRPr="0037445A">
        <w:rPr>
          <w:sz w:val="22"/>
          <w:szCs w:val="22"/>
          <w:lang w:val="en-US"/>
        </w:rPr>
        <w:t xml:space="preserve">The Logical Link Control and Adaptation Protocol (L2CAP) provides </w:t>
      </w:r>
      <w:r w:rsidR="003C36F8">
        <w:rPr>
          <w:sz w:val="22"/>
          <w:szCs w:val="22"/>
          <w:lang w:val="en-US"/>
        </w:rPr>
        <w:t>a</w:t>
      </w:r>
      <w:r w:rsidRPr="0037445A">
        <w:rPr>
          <w:sz w:val="22"/>
          <w:szCs w:val="22"/>
          <w:lang w:val="en-US"/>
        </w:rPr>
        <w:t xml:space="preserve"> protocol multiplexer that takes multiple protocols from the upper layers and encapsulates them into the standard BLE packet format (and vice versa).</w:t>
      </w:r>
      <w:r w:rsidR="00A4532E">
        <w:rPr>
          <w:sz w:val="22"/>
          <w:szCs w:val="22"/>
          <w:lang w:val="en-US"/>
        </w:rPr>
        <w:t xml:space="preserve"> </w:t>
      </w:r>
      <w:r w:rsidR="00F44CF7" w:rsidRPr="00F44CF7">
        <w:rPr>
          <w:sz w:val="22"/>
          <w:szCs w:val="22"/>
          <w:lang w:val="en-US"/>
        </w:rPr>
        <w:t>fragmentation and recombination, a process by which it takes large packets from the upper layers and breaks them up into chunks that fit into the 27-byte maximum payload size of the BLE packets on the transmit side. On the reception path, it receives multiple packets that have been fragmented and recombines them into a single large packet that will then be sent upstream to the appropriate entity in the upper layers of the host. To draw a simple comparison, L2CAP is similar to TCP, in that it allows a wide range of protocols to seamlessly coexist through a single physical link, each with a different packet size and requirements</w:t>
      </w:r>
      <w:r w:rsidR="00DB660D">
        <w:rPr>
          <w:sz w:val="22"/>
          <w:szCs w:val="22"/>
          <w:lang w:val="en-US"/>
        </w:rPr>
        <w:t>.</w:t>
      </w:r>
    </w:p>
    <w:p w14:paraId="215A0137" w14:textId="48FCCDAE" w:rsidR="00DB660D" w:rsidRDefault="00DB660D" w:rsidP="00884B19">
      <w:pPr>
        <w:pStyle w:val="BodyText"/>
        <w:rPr>
          <w:sz w:val="22"/>
          <w:szCs w:val="22"/>
          <w:lang w:val="en-US"/>
        </w:rPr>
      </w:pPr>
      <w:r w:rsidRPr="00DB660D">
        <w:rPr>
          <w:rFonts w:hint="eastAsia"/>
          <w:sz w:val="22"/>
          <w:szCs w:val="22"/>
          <w:lang w:val="en-US"/>
        </w:rPr>
        <w:t>The Attribute Protocol (ATT) is a simple client/server stateless protocol based on at</w:t>
      </w:r>
      <w:r w:rsidRPr="00DB660D">
        <w:rPr>
          <w:rFonts w:hint="eastAsia"/>
          <w:sz w:val="22"/>
          <w:szCs w:val="22"/>
          <w:lang w:val="en-US"/>
        </w:rPr>
        <w:t>‐</w:t>
      </w:r>
      <w:r w:rsidRPr="00DB660D">
        <w:rPr>
          <w:rFonts w:hint="eastAsia"/>
          <w:sz w:val="22"/>
          <w:szCs w:val="22"/>
          <w:lang w:val="en-US"/>
        </w:rPr>
        <w:t xml:space="preserve"> tributes presented by a device. In BLE, each device is a client, a server, or both, irre</w:t>
      </w:r>
      <w:r w:rsidRPr="00DB660D">
        <w:rPr>
          <w:rFonts w:hint="eastAsia"/>
          <w:sz w:val="22"/>
          <w:szCs w:val="22"/>
          <w:lang w:val="en-US"/>
        </w:rPr>
        <w:t>‐</w:t>
      </w:r>
      <w:r w:rsidRPr="00DB660D">
        <w:rPr>
          <w:rFonts w:hint="eastAsia"/>
          <w:sz w:val="22"/>
          <w:szCs w:val="22"/>
          <w:lang w:val="en-US"/>
        </w:rPr>
        <w:t xml:space="preserve"> spective of whether it</w:t>
      </w:r>
      <w:r w:rsidRPr="00DB660D">
        <w:rPr>
          <w:rFonts w:hint="eastAsia"/>
          <w:sz w:val="22"/>
          <w:szCs w:val="22"/>
          <w:lang w:val="en-US"/>
        </w:rPr>
        <w:t>’</w:t>
      </w:r>
      <w:r w:rsidRPr="00DB660D">
        <w:rPr>
          <w:rFonts w:hint="eastAsia"/>
          <w:sz w:val="22"/>
          <w:szCs w:val="22"/>
          <w:lang w:val="en-US"/>
        </w:rPr>
        <w:t>s a master or slave. A client requests data from a serve</w:t>
      </w:r>
      <w:r w:rsidRPr="00DB660D">
        <w:rPr>
          <w:sz w:val="22"/>
          <w:szCs w:val="22"/>
          <w:lang w:val="en-US"/>
        </w:rPr>
        <w:t>r, and a server sends data to clients. The protocol is strict when it comes to its sequencing: if a request is still pending (no response for it has been yet received) no further requests can be sent until the response is received and processed. This applies to both directions independently in the case where two peers are acting both as a client and server.</w:t>
      </w:r>
      <w:r w:rsidR="00B95EB2">
        <w:rPr>
          <w:sz w:val="22"/>
          <w:szCs w:val="22"/>
          <w:lang w:val="en-US"/>
        </w:rPr>
        <w:t xml:space="preserve"> </w:t>
      </w:r>
      <w:r w:rsidR="00B95EB2" w:rsidRPr="00B95EB2">
        <w:rPr>
          <w:sz w:val="22"/>
          <w:szCs w:val="22"/>
          <w:lang w:val="en-US"/>
        </w:rPr>
        <w:t>Each server contains data organized in the form of attributes, each of which is assigned a 16-bit attribute handle, a universally unique identifier (UUID), a set of permissions, and finally, of course, a value. The attribute handle is simply an identifier used to access an attribute value. The UUID specifies the type and nature of the data contained in the value.</w:t>
      </w:r>
    </w:p>
    <w:p w14:paraId="46AB537E" w14:textId="6FA1899E" w:rsidR="0025689A" w:rsidRDefault="0025689A" w:rsidP="00CB2E6A">
      <w:pPr>
        <w:ind w:firstLine="288"/>
        <w:jc w:val="left"/>
        <w:rPr>
          <w:spacing w:val="-1"/>
          <w:sz w:val="22"/>
          <w:szCs w:val="22"/>
          <w:lang w:eastAsia="x-none"/>
        </w:rPr>
      </w:pPr>
      <w:r w:rsidRPr="0025689A">
        <w:rPr>
          <w:rFonts w:hint="eastAsia"/>
          <w:spacing w:val="-1"/>
          <w:sz w:val="22"/>
          <w:szCs w:val="22"/>
          <w:lang w:eastAsia="x-none"/>
        </w:rPr>
        <w:t>The Security Manager (SM) is both a protocol and a series of security algorithms de</w:t>
      </w:r>
      <w:r w:rsidRPr="0025689A">
        <w:rPr>
          <w:rFonts w:hint="eastAsia"/>
          <w:spacing w:val="-1"/>
          <w:sz w:val="22"/>
          <w:szCs w:val="22"/>
          <w:lang w:eastAsia="x-none"/>
        </w:rPr>
        <w:t>‐</w:t>
      </w:r>
      <w:r w:rsidRPr="0025689A">
        <w:rPr>
          <w:rFonts w:hint="eastAsia"/>
          <w:spacing w:val="-1"/>
          <w:sz w:val="22"/>
          <w:szCs w:val="22"/>
          <w:lang w:eastAsia="x-none"/>
        </w:rPr>
        <w:t xml:space="preserve"> signed to provide the Bluetooth protocol stack with the ability to generate and exchange security keys, which then allow the peers to communicate securely over an encrypte</w:t>
      </w:r>
      <w:r w:rsidRPr="0025689A">
        <w:rPr>
          <w:spacing w:val="-1"/>
          <w:sz w:val="22"/>
          <w:szCs w:val="22"/>
          <w:lang w:eastAsia="x-none"/>
        </w:rPr>
        <w:t>d link, to trust the identity of the remote device, and finally, to hide the public Bluetooth Address</w:t>
      </w:r>
      <w:r>
        <w:rPr>
          <w:spacing w:val="-1"/>
          <w:sz w:val="22"/>
          <w:szCs w:val="22"/>
          <w:lang w:eastAsia="x-none"/>
        </w:rPr>
        <w:t xml:space="preserve"> if required to avoid malicious </w:t>
      </w:r>
      <w:r w:rsidRPr="0025689A">
        <w:rPr>
          <w:spacing w:val="-1"/>
          <w:sz w:val="22"/>
          <w:szCs w:val="22"/>
          <w:lang w:eastAsia="x-none"/>
        </w:rPr>
        <w:t>peers tracking a particular device.</w:t>
      </w:r>
    </w:p>
    <w:p w14:paraId="7246402A" w14:textId="77777777" w:rsidR="00CB2E6A" w:rsidRDefault="00CB2E6A" w:rsidP="00CB2E6A">
      <w:pPr>
        <w:ind w:firstLine="288"/>
        <w:jc w:val="left"/>
        <w:rPr>
          <w:spacing w:val="-1"/>
          <w:sz w:val="22"/>
          <w:szCs w:val="22"/>
          <w:lang w:eastAsia="x-none"/>
        </w:rPr>
      </w:pPr>
      <w:r w:rsidRPr="00CB2E6A">
        <w:rPr>
          <w:spacing w:val="-1"/>
          <w:sz w:val="22"/>
          <w:szCs w:val="22"/>
          <w:lang w:eastAsia="x-none"/>
        </w:rPr>
        <w:t>The Generic Attribute Profile (GATT) builds on the Attribute Protocol (ATT) and adds a hierarchy and data abstraction model on top of it. In a way, it can be considered the backbone of BLE data transfer because it defines how data is organized and exchanged between applications.</w:t>
      </w:r>
    </w:p>
    <w:p w14:paraId="0B5E3CA4" w14:textId="77777777" w:rsidR="001822F4" w:rsidRPr="001822F4" w:rsidRDefault="001822F4" w:rsidP="001822F4">
      <w:pPr>
        <w:ind w:firstLine="288"/>
        <w:jc w:val="left"/>
        <w:rPr>
          <w:spacing w:val="-1"/>
          <w:sz w:val="22"/>
          <w:szCs w:val="22"/>
          <w:lang w:eastAsia="x-none"/>
        </w:rPr>
      </w:pPr>
      <w:r w:rsidRPr="001822F4">
        <w:rPr>
          <w:rFonts w:hint="eastAsia"/>
          <w:spacing w:val="-1"/>
          <w:sz w:val="22"/>
          <w:szCs w:val="22"/>
          <w:lang w:eastAsia="x-none"/>
        </w:rPr>
        <w:t>The Generic Access Profile (GAP) dictates how devices interact with each other at a lower level, outside of the actual protocol stack. GAP can be considered to define the BLE topmost control layer, given that it specifies how devices perform control proce</w:t>
      </w:r>
      <w:r w:rsidRPr="001822F4">
        <w:rPr>
          <w:rFonts w:hint="eastAsia"/>
          <w:spacing w:val="-1"/>
          <w:sz w:val="22"/>
          <w:szCs w:val="22"/>
          <w:lang w:eastAsia="x-none"/>
        </w:rPr>
        <w:t>‐</w:t>
      </w:r>
      <w:r w:rsidRPr="001822F4">
        <w:rPr>
          <w:spacing w:val="-1"/>
          <w:sz w:val="22"/>
          <w:szCs w:val="22"/>
          <w:lang w:eastAsia="x-none"/>
        </w:rPr>
        <w:t xml:space="preserve"> dures such as device discovery, connection, security establishment, and others to ensure interoperability and to allow data exchange to take place between devices from different vendors.</w:t>
      </w:r>
    </w:p>
    <w:p w14:paraId="25B53C97" w14:textId="77777777" w:rsidR="0025689A" w:rsidRPr="00013FBC" w:rsidRDefault="0025689A" w:rsidP="00810835">
      <w:pPr>
        <w:pStyle w:val="BodyText"/>
        <w:ind w:firstLine="0"/>
        <w:rPr>
          <w:sz w:val="22"/>
          <w:szCs w:val="22"/>
          <w:lang w:val="en-US"/>
        </w:rPr>
      </w:pPr>
    </w:p>
    <w:p w14:paraId="41DF5E70" w14:textId="171A87BF" w:rsidR="006D34E4" w:rsidRPr="00013FBC" w:rsidRDefault="00BA1EB6" w:rsidP="000035EA">
      <w:pPr>
        <w:pStyle w:val="Heading2"/>
        <w:rPr>
          <w:sz w:val="22"/>
          <w:szCs w:val="22"/>
        </w:rPr>
      </w:pPr>
      <w:r w:rsidRPr="00013FBC">
        <w:rPr>
          <w:sz w:val="22"/>
          <w:szCs w:val="22"/>
        </w:rPr>
        <w:t>Packets</w:t>
      </w:r>
    </w:p>
    <w:p w14:paraId="56529D2C" w14:textId="22566378" w:rsidR="00002ED3" w:rsidRPr="00013FBC" w:rsidRDefault="00002ED3" w:rsidP="00002ED3">
      <w:pPr>
        <w:pStyle w:val="BodyText"/>
        <w:rPr>
          <w:sz w:val="22"/>
          <w:szCs w:val="22"/>
          <w:lang w:val="en-US"/>
        </w:rPr>
      </w:pPr>
      <w:r w:rsidRPr="00013FBC">
        <w:rPr>
          <w:sz w:val="22"/>
          <w:szCs w:val="22"/>
          <w:lang w:val="en-US"/>
        </w:rPr>
        <w:t>Data packets are the workhorse of the protocol and are used to transport user data bi</w:t>
      </w:r>
      <w:r w:rsidR="00810835">
        <w:rPr>
          <w:sz w:val="22"/>
          <w:szCs w:val="22"/>
          <w:lang w:val="en-US"/>
        </w:rPr>
        <w:t>-</w:t>
      </w:r>
      <w:r w:rsidRPr="00013FBC">
        <w:rPr>
          <w:sz w:val="22"/>
          <w:szCs w:val="22"/>
          <w:lang w:val="en-US"/>
        </w:rPr>
        <w:t>directionally between the master and slave. These packets have a usable data payload of 27 bytes, but additional procotols further up the stack typically limit the actual amount of user data to 20 bytes per packet, although that logically depends on the protocol being used.</w:t>
      </w:r>
      <w:r w:rsidR="00205905">
        <w:rPr>
          <w:sz w:val="22"/>
          <w:szCs w:val="22"/>
          <w:lang w:val="en-US"/>
        </w:rPr>
        <w:t xml:space="preserve"> For example: </w:t>
      </w:r>
      <w:r w:rsidR="00426EB5">
        <w:rPr>
          <w:sz w:val="22"/>
          <w:szCs w:val="22"/>
          <w:lang w:val="en-US"/>
        </w:rPr>
        <w:t xml:space="preserve">the </w:t>
      </w:r>
      <w:r w:rsidR="00205905" w:rsidRPr="00205905">
        <w:rPr>
          <w:sz w:val="22"/>
          <w:szCs w:val="22"/>
          <w:lang w:val="en-US"/>
        </w:rPr>
        <w:t>L2CAP packet header takes up four bytes, which means that the effective user payload length is 27 - 4 = 23</w:t>
      </w:r>
      <w:r w:rsidR="00315FC7">
        <w:rPr>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w:t>
      </w:r>
      <w:r w:rsidR="005B2572" w:rsidRPr="00013FBC">
        <w:rPr>
          <w:spacing w:val="-1"/>
          <w:sz w:val="22"/>
          <w:szCs w:val="22"/>
          <w:lang w:eastAsia="x-none"/>
        </w:rPr>
        <w:t xml:space="preserve">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connectability</w:t>
      </w:r>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scannability</w:t>
      </w:r>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directability</w:t>
      </w:r>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7B49CCB8" w:rsidR="0040761B" w:rsidRPr="0040761B" w:rsidRDefault="0040761B" w:rsidP="0040761B">
      <w:pPr>
        <w:pStyle w:val="Heading2"/>
        <w:rPr>
          <w:sz w:val="22"/>
          <w:szCs w:val="22"/>
        </w:rPr>
      </w:pPr>
      <w:r>
        <w:rPr>
          <w:sz w:val="22"/>
          <w:szCs w:val="22"/>
        </w:rPr>
        <w:t>Handshake</w:t>
      </w:r>
    </w:p>
    <w:p w14:paraId="0732F1B7" w14:textId="77777777" w:rsidR="00AB6A65" w:rsidRDefault="00AB6A65" w:rsidP="00AB6A65">
      <w:pPr>
        <w:pStyle w:val="BodyText"/>
        <w:rPr>
          <w:sz w:val="22"/>
          <w:szCs w:val="22"/>
          <w:lang w:val="en-US"/>
        </w:rPr>
      </w:pPr>
      <w:r w:rsidRPr="00013FBC">
        <w:rPr>
          <w:sz w:val="22"/>
          <w:szCs w:val="22"/>
          <w:lang w:val="en-US"/>
        </w:rPr>
        <w:t>To establish a connection, a master first starts scanning to look for advertisers that are currently accepting connection requests. The advertising packets can be filtered by Bluetooth Address or based in the advertising data itself. When a suitable advertising slave is detected, the master sends a connection request packet to the slave and, provided the slave responds, establishes a connection. The connection request packet includes the frequency hop increment, which determines the hopping sequence that both the master and the slave will follow during the lifetime of the connection.</w:t>
      </w:r>
    </w:p>
    <w:p w14:paraId="3C4E3FBB" w14:textId="7C1F1692" w:rsidR="00A61E2B" w:rsidRPr="0040761B" w:rsidRDefault="00A61E2B" w:rsidP="00A61E2B">
      <w:pPr>
        <w:pStyle w:val="Heading2"/>
        <w:rPr>
          <w:sz w:val="22"/>
          <w:szCs w:val="22"/>
        </w:rPr>
      </w:pPr>
      <w:r>
        <w:rPr>
          <w:sz w:val="22"/>
          <w:szCs w:val="22"/>
        </w:rPr>
        <w:t>Nordic nRF8001 Hardware</w:t>
      </w:r>
    </w:p>
    <w:p w14:paraId="0DF8FD81" w14:textId="77777777" w:rsidR="00A35CF2" w:rsidRPr="00A35CF2" w:rsidRDefault="00A35CF2" w:rsidP="00A35CF2">
      <w:pPr>
        <w:pStyle w:val="BodyText"/>
        <w:rPr>
          <w:sz w:val="22"/>
          <w:szCs w:val="22"/>
          <w:lang w:val="en-US"/>
        </w:rPr>
      </w:pPr>
      <w:r w:rsidRPr="00A35CF2">
        <w:rPr>
          <w:sz w:val="22"/>
          <w:szCs w:val="22"/>
          <w:lang w:val="en-US"/>
        </w:rPr>
        <w:t>Nordic Semiconductors has been involved in low-power wireless solutions for years and, as a board member on the Bluetooth SIG, has helped define and shape the core BLE standard since its inception. Widely known in the wireless market for its popular, general-purpose radio-frequency (RF) silicon solutions, it was one of the first companies to get affordable BLE peripheral-mode silicon to market (the nRF8001)</w:t>
      </w:r>
    </w:p>
    <w:p w14:paraId="2421FA55" w14:textId="77777777" w:rsidR="00A35CF2" w:rsidRPr="00A35CF2" w:rsidRDefault="00A35CF2" w:rsidP="00A35CF2">
      <w:pPr>
        <w:pStyle w:val="BodyText"/>
        <w:rPr>
          <w:sz w:val="22"/>
          <w:szCs w:val="22"/>
          <w:lang w:val="en-US"/>
        </w:rPr>
      </w:pPr>
    </w:p>
    <w:p w14:paraId="2B125D04" w14:textId="468D58C2" w:rsidR="001A332A" w:rsidRDefault="00A35CF2" w:rsidP="00A35CF2">
      <w:pPr>
        <w:pStyle w:val="BodyText"/>
        <w:rPr>
          <w:sz w:val="22"/>
          <w:szCs w:val="22"/>
          <w:lang w:val="en-US"/>
        </w:rPr>
      </w:pPr>
      <w:r w:rsidRPr="00A35CF2">
        <w:rPr>
          <w:sz w:val="22"/>
          <w:szCs w:val="22"/>
          <w:lang w:val="en-US"/>
        </w:rPr>
        <w:t>Nordic provides numerous examples (after registering your kit, as discussed in the note following this paragraph) based on this development kit, making it an easy choice if you just want to get started with something you know will work. Most of the demo co</w:t>
      </w:r>
      <w:r w:rsidRPr="00A35CF2">
        <w:rPr>
          <w:rFonts w:hint="eastAsia"/>
          <w:sz w:val="22"/>
          <w:szCs w:val="22"/>
          <w:lang w:val="en-US"/>
        </w:rPr>
        <w:t>de uses Keil</w:t>
      </w:r>
      <w:r w:rsidRPr="00A35CF2">
        <w:rPr>
          <w:rFonts w:hint="eastAsia"/>
          <w:sz w:val="22"/>
          <w:szCs w:val="22"/>
          <w:lang w:val="en-US"/>
        </w:rPr>
        <w:t>’</w:t>
      </w:r>
      <w:r w:rsidRPr="00A35CF2">
        <w:rPr>
          <w:rFonts w:hint="eastAsia"/>
          <w:sz w:val="22"/>
          <w:szCs w:val="22"/>
          <w:lang w:val="en-US"/>
        </w:rPr>
        <w:t>s uVision (with the IAR toolchain as a second option), which is freely available from ARM for noncommercial use on projects smaller than 32 KB (which should ac</w:t>
      </w:r>
      <w:r w:rsidRPr="00A35CF2">
        <w:rPr>
          <w:rFonts w:hint="eastAsia"/>
          <w:sz w:val="22"/>
          <w:szCs w:val="22"/>
          <w:lang w:val="en-US"/>
        </w:rPr>
        <w:t>‐</w:t>
      </w:r>
      <w:r w:rsidRPr="00A35CF2">
        <w:rPr>
          <w:rFonts w:hint="eastAsia"/>
          <w:sz w:val="22"/>
          <w:szCs w:val="22"/>
          <w:lang w:val="en-US"/>
        </w:rPr>
        <w:t xml:space="preserve"> tually cover a broad range of projects, because the SoftDevice is not included in </w:t>
      </w:r>
      <w:r w:rsidRPr="00A35CF2">
        <w:rPr>
          <w:sz w:val="22"/>
          <w:szCs w:val="22"/>
          <w:lang w:val="en-US"/>
        </w:rPr>
        <w:t>the 32 KB limit, only the application code).</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1D0B5543" w14:textId="77777777" w:rsidR="0077729D" w:rsidRDefault="0077729D" w:rsidP="0077729D">
      <w:pPr>
        <w:pStyle w:val="BodyText"/>
        <w:rPr>
          <w:sz w:val="22"/>
          <w:szCs w:val="22"/>
        </w:rPr>
      </w:pPr>
      <w:r w:rsidRPr="00013FBC">
        <w:rPr>
          <w:sz w:val="22"/>
          <w:szCs w:val="22"/>
        </w:rPr>
        <w:t>A common</w:t>
      </w:r>
    </w:p>
    <w:p w14:paraId="386DC19C" w14:textId="77777777" w:rsidR="0077729D" w:rsidRPr="00013FBC" w:rsidRDefault="0077729D" w:rsidP="0077729D">
      <w:pPr>
        <w:pStyle w:val="Heading2"/>
        <w:rPr>
          <w:sz w:val="22"/>
          <w:szCs w:val="22"/>
        </w:rPr>
      </w:pPr>
      <w:r w:rsidRPr="00013FBC">
        <w:rPr>
          <w:sz w:val="22"/>
          <w:szCs w:val="22"/>
        </w:rPr>
        <w:t>Bluetooth Configuration</w:t>
      </w:r>
    </w:p>
    <w:p w14:paraId="6C8EFFA2" w14:textId="77777777" w:rsidR="0077729D" w:rsidRPr="00013FBC" w:rsidRDefault="0077729D" w:rsidP="0077729D">
      <w:pPr>
        <w:pStyle w:val="BodyText"/>
        <w:rPr>
          <w:sz w:val="22"/>
          <w:szCs w:val="22"/>
        </w:rPr>
      </w:pPr>
      <w:r w:rsidRPr="00013FBC">
        <w:rPr>
          <w:sz w:val="22"/>
          <w:szCs w:val="22"/>
        </w:rPr>
        <w:t>A common</w:t>
      </w:r>
    </w:p>
    <w:p w14:paraId="29253594" w14:textId="77777777" w:rsidR="0077729D" w:rsidRPr="00013FBC" w:rsidRDefault="0077729D" w:rsidP="0077729D">
      <w:pPr>
        <w:pStyle w:val="Heading2"/>
        <w:rPr>
          <w:sz w:val="22"/>
          <w:szCs w:val="22"/>
        </w:rPr>
      </w:pPr>
      <w:r w:rsidRPr="00013FBC">
        <w:rPr>
          <w:sz w:val="22"/>
          <w:szCs w:val="22"/>
        </w:rPr>
        <w:t>TinyOS Driver</w:t>
      </w:r>
    </w:p>
    <w:p w14:paraId="0BCA5995" w14:textId="77777777" w:rsidR="0077729D" w:rsidRDefault="0077729D" w:rsidP="0077729D">
      <w:pPr>
        <w:pStyle w:val="BodyText"/>
        <w:rPr>
          <w:sz w:val="22"/>
          <w:szCs w:val="22"/>
        </w:rPr>
      </w:pPr>
      <w:r w:rsidRPr="00013FBC">
        <w:rPr>
          <w:sz w:val="22"/>
          <w:szCs w:val="22"/>
        </w:rPr>
        <w:t>A common</w:t>
      </w:r>
    </w:p>
    <w:p w14:paraId="227D03D3" w14:textId="77777777" w:rsidR="007708AF" w:rsidRPr="00013FBC" w:rsidRDefault="007708AF" w:rsidP="007708AF">
      <w:pPr>
        <w:pStyle w:val="Heading2"/>
        <w:rPr>
          <w:sz w:val="22"/>
          <w:szCs w:val="22"/>
        </w:rPr>
      </w:pPr>
      <w:r w:rsidRPr="00013FBC">
        <w:rPr>
          <w:sz w:val="22"/>
          <w:szCs w:val="22"/>
        </w:rPr>
        <w:t>TinyOS Demo App</w:t>
      </w:r>
    </w:p>
    <w:p w14:paraId="3235B8CF" w14:textId="77777777" w:rsidR="0077729D" w:rsidRPr="00013FBC" w:rsidRDefault="0077729D" w:rsidP="0077729D">
      <w:pPr>
        <w:pStyle w:val="BodyText"/>
        <w:rPr>
          <w:sz w:val="22"/>
          <w:szCs w:val="22"/>
        </w:rPr>
      </w:pPr>
      <w:r w:rsidRPr="00013FBC">
        <w:rPr>
          <w:sz w:val="22"/>
          <w:szCs w:val="22"/>
        </w:rPr>
        <w:t>A common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blPrEx>
          <w:tblCellMar>
            <w:top w:w="0" w:type="dxa"/>
            <w:bottom w:w="0" w:type="dxa"/>
          </w:tblCellMar>
        </w:tblPrEx>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blPrEx>
          <w:tblCellMar>
            <w:top w:w="0" w:type="dxa"/>
            <w:bottom w:w="0" w:type="dxa"/>
          </w:tblCellMar>
        </w:tblPrEx>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blPrEx>
          <w:tblCellMar>
            <w:top w:w="0" w:type="dxa"/>
            <w:bottom w:w="0" w:type="dxa"/>
          </w:tblCellMar>
        </w:tblPrEx>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bookmarkStart w:id="0" w:name="_GoBack"/>
      <w:bookmarkEnd w:id="0"/>
    </w:p>
    <w:p w14:paraId="44AE54B4" w14:textId="77777777" w:rsidR="009303D9" w:rsidRPr="00013FBC" w:rsidRDefault="009303D9" w:rsidP="00A059B3">
      <w:pPr>
        <w:pStyle w:val="Heading5"/>
        <w:rPr>
          <w:sz w:val="22"/>
          <w:szCs w:val="22"/>
        </w:rPr>
      </w:pPr>
      <w:r w:rsidRPr="00013FBC">
        <w:rPr>
          <w:sz w:val="22"/>
          <w:szCs w:val="22"/>
        </w:rPr>
        <w:t>References</w:t>
      </w:r>
    </w:p>
    <w:p w14:paraId="6EF45488" w14:textId="77777777" w:rsidR="009303D9" w:rsidRPr="00013FBC" w:rsidRDefault="009303D9" w:rsidP="00E7596C">
      <w:pPr>
        <w:pStyle w:val="BodyText"/>
        <w:rPr>
          <w:sz w:val="22"/>
          <w:szCs w:val="22"/>
        </w:rPr>
      </w:pPr>
      <w:r w:rsidRPr="00013FBC">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013FBC">
        <w:rPr>
          <w:sz w:val="22"/>
          <w:szCs w:val="22"/>
          <w:lang w:val="en-US"/>
        </w:rPr>
        <w:t xml:space="preserve"> </w:t>
      </w:r>
      <w:r w:rsidR="00F03103" w:rsidRPr="00013FBC">
        <w:rPr>
          <w:sz w:val="22"/>
          <w:szCs w:val="22"/>
        </w:rPr>
        <w:t>...</w:t>
      </w:r>
      <w:r w:rsidRPr="00013FBC">
        <w:rPr>
          <w:sz w:val="22"/>
          <w:szCs w:val="22"/>
        </w:rPr>
        <w:t>”</w:t>
      </w:r>
    </w:p>
    <w:p w14:paraId="2E5BC8C3" w14:textId="77777777" w:rsidR="009303D9" w:rsidRPr="00013FBC" w:rsidRDefault="009303D9" w:rsidP="00E7596C">
      <w:pPr>
        <w:pStyle w:val="BodyText"/>
        <w:rPr>
          <w:sz w:val="22"/>
          <w:szCs w:val="22"/>
        </w:rPr>
      </w:pPr>
      <w:r w:rsidRPr="00013FBC">
        <w:rPr>
          <w:sz w:val="22"/>
          <w:szCs w:val="22"/>
        </w:rPr>
        <w:t>Number footnotes separately in superscripts. Place the actual footnote at the bottom of the column in which it was cited. Do not put footnotes in the reference list. Use letters for table footnotes.</w:t>
      </w:r>
    </w:p>
    <w:p w14:paraId="1231B54A" w14:textId="77777777" w:rsidR="009303D9" w:rsidRPr="00013FBC" w:rsidRDefault="009303D9" w:rsidP="00E7596C">
      <w:pPr>
        <w:pStyle w:val="BodyText"/>
        <w:rPr>
          <w:sz w:val="22"/>
          <w:szCs w:val="22"/>
        </w:rPr>
      </w:pPr>
      <w:r w:rsidRPr="00013FBC">
        <w:rPr>
          <w:sz w:val="22"/>
          <w:szCs w:val="22"/>
        </w:rPr>
        <w:t>Unless there are six au</w:t>
      </w:r>
      <w:r w:rsidR="00C919A4" w:rsidRPr="00013FBC">
        <w:rPr>
          <w:sz w:val="22"/>
          <w:szCs w:val="22"/>
        </w:rPr>
        <w:t>thors or more give all authors</w:t>
      </w:r>
      <w:r w:rsidR="00C919A4" w:rsidRPr="00013FBC">
        <w:rPr>
          <w:sz w:val="22"/>
          <w:szCs w:val="22"/>
          <w:lang w:val="en-US"/>
        </w:rPr>
        <w:t xml:space="preserve">’ </w:t>
      </w:r>
      <w:r w:rsidRPr="00013FBC">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8048032" w14:textId="77777777" w:rsidR="009303D9" w:rsidRPr="00013FBC" w:rsidRDefault="009303D9" w:rsidP="00E7596C">
      <w:pPr>
        <w:pStyle w:val="BodyText"/>
        <w:rPr>
          <w:sz w:val="22"/>
          <w:szCs w:val="22"/>
        </w:rPr>
      </w:pPr>
      <w:r w:rsidRPr="00013FBC">
        <w:rPr>
          <w:sz w:val="22"/>
          <w:szCs w:val="22"/>
        </w:rPr>
        <w:t>For papers published in translation journals, please give the English citation first, followed by the original foreign-language citation [6].</w:t>
      </w:r>
    </w:p>
    <w:p w14:paraId="7FB6CD5C" w14:textId="77777777" w:rsidR="009303D9" w:rsidRPr="00013FBC" w:rsidRDefault="009303D9">
      <w:pPr>
        <w:rPr>
          <w:sz w:val="22"/>
          <w:szCs w:val="22"/>
        </w:rPr>
      </w:pPr>
    </w:p>
    <w:p w14:paraId="22F14267" w14:textId="77777777" w:rsidR="004258DA" w:rsidRPr="00013FBC" w:rsidRDefault="001C27DF" w:rsidP="004258DA">
      <w:pPr>
        <w:pStyle w:val="references"/>
        <w:ind w:left="354" w:hanging="354"/>
        <w:rPr>
          <w:sz w:val="22"/>
          <w:szCs w:val="22"/>
        </w:rPr>
      </w:pPr>
      <w:r w:rsidRPr="00013FBC">
        <w:rPr>
          <w:sz w:val="22"/>
          <w:szCs w:val="22"/>
        </w:rPr>
        <mc:AlternateContent>
          <mc:Choice Requires="wps">
            <w:drawing>
              <wp:anchor distT="0" distB="0" distL="114300" distR="114300" simplePos="0" relativeHeight="251657728" behindDoc="1" locked="0" layoutInCell="1" allowOverlap="1" wp14:anchorId="6DDEBE12" wp14:editId="152E9EBF">
                <wp:simplePos x="0" y="0"/>
                <wp:positionH relativeFrom="column">
                  <wp:posOffset>-3418205</wp:posOffset>
                </wp:positionH>
                <wp:positionV relativeFrom="paragraph">
                  <wp:posOffset>2143125</wp:posOffset>
                </wp:positionV>
                <wp:extent cx="3200400" cy="1143000"/>
                <wp:effectExtent l="0" t="0" r="14605" b="15875"/>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E584ACA" w14:textId="77777777" w:rsidR="003051C9" w:rsidRDefault="003051C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39F5D5" w14:textId="77777777" w:rsidR="003051C9" w:rsidRDefault="003051C9"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269.1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">
                <v:textbox>
                  <w:txbxContent>
                    <w:p w14:paraId="3E584ACA" w14:textId="77777777" w:rsidR="003051C9" w:rsidRDefault="003051C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39F5D5" w14:textId="77777777" w:rsidR="003051C9" w:rsidRDefault="003051C9"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4258DA" w:rsidRPr="00013FBC">
        <w:rPr>
          <w:rFonts w:ascii="Arial" w:eastAsia="Times New Roman" w:hAnsi="Arial" w:cs="Arial"/>
          <w:color w:val="222222"/>
          <w:sz w:val="22"/>
          <w:szCs w:val="22"/>
          <w:shd w:val="clear" w:color="auto" w:fill="FFFFFF"/>
        </w:rPr>
        <w:t xml:space="preserve"> </w:t>
      </w:r>
      <w:r w:rsidR="004258DA" w:rsidRPr="00013FBC">
        <w:rPr>
          <w:sz w:val="22"/>
          <w:szCs w:val="22"/>
        </w:rPr>
        <w:t>Abramson, Norman. "THE ALOHA SYSTEM: another alternative for computer communications." In </w:t>
      </w:r>
      <w:r w:rsidR="004258DA" w:rsidRPr="00013FBC">
        <w:rPr>
          <w:i/>
          <w:iCs/>
          <w:sz w:val="22"/>
          <w:szCs w:val="22"/>
        </w:rPr>
        <w:t>Proceedings of the November 17-19, 1970, fall joint computer conference</w:t>
      </w:r>
      <w:r w:rsidR="004258DA"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6DFEBED3" w14:textId="77777777" w:rsidR="009303D9" w:rsidRPr="00013FBC" w:rsidRDefault="009303D9" w:rsidP="0004781E">
      <w:pPr>
        <w:pStyle w:val="references"/>
        <w:ind w:left="354" w:hanging="354"/>
        <w:rPr>
          <w:sz w:val="22"/>
          <w:szCs w:val="22"/>
        </w:rPr>
      </w:pPr>
      <w:r w:rsidRPr="00013FBC">
        <w:rPr>
          <w:sz w:val="22"/>
          <w:szCs w:val="22"/>
        </w:rPr>
        <w:t>J. Clerk Maxwell, A Treatise on Electricity and Magnetism, 3rd ed., vol. 2. Oxford: Clarendon, 1892, pp.68–73.</w:t>
      </w:r>
    </w:p>
    <w:p w14:paraId="60EB981D" w14:textId="77777777" w:rsidR="009303D9" w:rsidRPr="00013FBC" w:rsidRDefault="009303D9" w:rsidP="0004781E">
      <w:pPr>
        <w:pStyle w:val="references"/>
        <w:ind w:left="354" w:hanging="354"/>
        <w:rPr>
          <w:sz w:val="22"/>
          <w:szCs w:val="22"/>
        </w:rPr>
      </w:pPr>
      <w:r w:rsidRPr="00013FBC">
        <w:rPr>
          <w:sz w:val="22"/>
          <w:szCs w:val="22"/>
        </w:rPr>
        <w:t>I. S. Jacobs and C. P. Bean, “Fine particles, thin films and exchange anisotropy,” in Magnetism, vol. III, G. T. Rado and H. Suhl, Eds. New York: Academic, 1963, pp. 271–350.</w:t>
      </w:r>
    </w:p>
    <w:p w14:paraId="49378D4A" w14:textId="77777777" w:rsidR="009303D9" w:rsidRPr="00013FBC" w:rsidRDefault="009303D9" w:rsidP="0004781E">
      <w:pPr>
        <w:pStyle w:val="references"/>
        <w:ind w:left="354" w:hanging="354"/>
        <w:rPr>
          <w:sz w:val="22"/>
          <w:szCs w:val="22"/>
        </w:rPr>
      </w:pPr>
      <w:r w:rsidRPr="00013FBC">
        <w:rPr>
          <w:sz w:val="22"/>
          <w:szCs w:val="22"/>
        </w:rPr>
        <w:t>K. Elissa, “Title of paper if known,” unpublished.</w:t>
      </w:r>
    </w:p>
    <w:p w14:paraId="73343A47" w14:textId="77777777" w:rsidR="009303D9" w:rsidRPr="00013FBC" w:rsidRDefault="009303D9" w:rsidP="0004781E">
      <w:pPr>
        <w:pStyle w:val="references"/>
        <w:ind w:left="354" w:hanging="354"/>
        <w:rPr>
          <w:sz w:val="22"/>
          <w:szCs w:val="22"/>
        </w:rPr>
      </w:pPr>
      <w:r w:rsidRPr="00013FBC">
        <w:rPr>
          <w:sz w:val="22"/>
          <w:szCs w:val="22"/>
        </w:rPr>
        <w:t>R. Nicole, “Title of paper with only first word capitalized,” J. Name Stand. Abbrev., in press.</w:t>
      </w:r>
    </w:p>
    <w:p w14:paraId="35ACB34C" w14:textId="77777777" w:rsidR="009303D9" w:rsidRPr="00013FBC" w:rsidRDefault="009303D9" w:rsidP="0004781E">
      <w:pPr>
        <w:pStyle w:val="references"/>
        <w:ind w:left="354" w:hanging="354"/>
        <w:rPr>
          <w:sz w:val="22"/>
          <w:szCs w:val="22"/>
        </w:rPr>
      </w:pPr>
      <w:r w:rsidRPr="00013FBC">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3D674E0A" w14:textId="77777777" w:rsidR="009303D9" w:rsidRPr="00F20424" w:rsidRDefault="009303D9" w:rsidP="0004781E">
      <w:pPr>
        <w:pStyle w:val="references"/>
        <w:ind w:left="354" w:hanging="354"/>
        <w:rPr>
          <w:sz w:val="24"/>
          <w:szCs w:val="24"/>
        </w:rPr>
      </w:pPr>
      <w:r w:rsidRPr="00013FBC">
        <w:rPr>
          <w:sz w:val="22"/>
          <w:szCs w:val="22"/>
        </w:rPr>
        <w:t>M. Young, The Technical Writer</w:t>
      </w:r>
      <w:r w:rsidR="00E7596C" w:rsidRPr="00013FBC">
        <w:rPr>
          <w:sz w:val="22"/>
          <w:szCs w:val="22"/>
        </w:rPr>
        <w:t>’</w:t>
      </w:r>
      <w:r w:rsidRPr="00013FBC">
        <w:rPr>
          <w:sz w:val="22"/>
          <w:szCs w:val="22"/>
        </w:rPr>
        <w:t>s Handbook. Mill Valley, CA: University Science, 1989.</w:t>
      </w:r>
    </w:p>
    <w:p w14:paraId="3F29B0E5" w14:textId="77777777" w:rsidR="009303D9" w:rsidRPr="00F20424" w:rsidRDefault="009303D9">
      <w:pPr>
        <w:pStyle w:val="references"/>
        <w:rPr>
          <w:sz w:val="24"/>
          <w:szCs w:val="24"/>
        </w:rPr>
        <w:sectPr w:rsidR="009303D9" w:rsidRPr="00F20424"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3051C9" w:rsidRDefault="003051C9" w:rsidP="0008715E">
      <w:r>
        <w:separator/>
      </w:r>
    </w:p>
  </w:endnote>
  <w:endnote w:type="continuationSeparator" w:id="0">
    <w:p w14:paraId="1088A9C2" w14:textId="77777777" w:rsidR="003051C9" w:rsidRDefault="003051C9"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3051C9" w:rsidRDefault="003051C9"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3051C9" w:rsidRDefault="003051C9"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3051C9" w:rsidRDefault="003051C9"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78C">
      <w:rPr>
        <w:rStyle w:val="PageNumber"/>
        <w:noProof/>
      </w:rPr>
      <w:t>1</w:t>
    </w:r>
    <w:r>
      <w:rPr>
        <w:rStyle w:val="PageNumber"/>
      </w:rPr>
      <w:fldChar w:fldCharType="end"/>
    </w:r>
  </w:p>
  <w:p w14:paraId="32C88946" w14:textId="77777777" w:rsidR="003051C9" w:rsidRDefault="003051C9"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3051C9" w:rsidRDefault="003051C9" w:rsidP="0008715E">
      <w:r>
        <w:separator/>
      </w:r>
    </w:p>
  </w:footnote>
  <w:footnote w:type="continuationSeparator" w:id="0">
    <w:p w14:paraId="749490F3" w14:textId="77777777" w:rsidR="003051C9" w:rsidRDefault="003051C9"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082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FBC"/>
    <w:rsid w:val="00016835"/>
    <w:rsid w:val="00017416"/>
    <w:rsid w:val="00020459"/>
    <w:rsid w:val="0002289E"/>
    <w:rsid w:val="00022F46"/>
    <w:rsid w:val="00023AB4"/>
    <w:rsid w:val="000244DA"/>
    <w:rsid w:val="00030174"/>
    <w:rsid w:val="00031B60"/>
    <w:rsid w:val="00034ED1"/>
    <w:rsid w:val="000355C4"/>
    <w:rsid w:val="00043978"/>
    <w:rsid w:val="000450BC"/>
    <w:rsid w:val="0004781E"/>
    <w:rsid w:val="00054CDF"/>
    <w:rsid w:val="00055993"/>
    <w:rsid w:val="00062729"/>
    <w:rsid w:val="00064ED1"/>
    <w:rsid w:val="000807F3"/>
    <w:rsid w:val="0008422F"/>
    <w:rsid w:val="0008715E"/>
    <w:rsid w:val="000875F2"/>
    <w:rsid w:val="00091083"/>
    <w:rsid w:val="000972B7"/>
    <w:rsid w:val="000A0B31"/>
    <w:rsid w:val="000A1659"/>
    <w:rsid w:val="000A3FCE"/>
    <w:rsid w:val="000C1351"/>
    <w:rsid w:val="000C191F"/>
    <w:rsid w:val="000C1E68"/>
    <w:rsid w:val="000C2A3A"/>
    <w:rsid w:val="000D7083"/>
    <w:rsid w:val="000E77AB"/>
    <w:rsid w:val="000F59D8"/>
    <w:rsid w:val="00100F7F"/>
    <w:rsid w:val="00105385"/>
    <w:rsid w:val="001249A7"/>
    <w:rsid w:val="00126A15"/>
    <w:rsid w:val="00145626"/>
    <w:rsid w:val="0015071B"/>
    <w:rsid w:val="001523E5"/>
    <w:rsid w:val="00170D65"/>
    <w:rsid w:val="00170FD2"/>
    <w:rsid w:val="00171EC9"/>
    <w:rsid w:val="001740C3"/>
    <w:rsid w:val="00176552"/>
    <w:rsid w:val="00176687"/>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5D6D"/>
    <w:rsid w:val="001F003B"/>
    <w:rsid w:val="00200302"/>
    <w:rsid w:val="00202698"/>
    <w:rsid w:val="00203671"/>
    <w:rsid w:val="00204D6C"/>
    <w:rsid w:val="00205905"/>
    <w:rsid w:val="0021100B"/>
    <w:rsid w:val="00216540"/>
    <w:rsid w:val="00216858"/>
    <w:rsid w:val="0022035E"/>
    <w:rsid w:val="00222118"/>
    <w:rsid w:val="002235AB"/>
    <w:rsid w:val="002254A9"/>
    <w:rsid w:val="00225FD8"/>
    <w:rsid w:val="0022726B"/>
    <w:rsid w:val="00232DAA"/>
    <w:rsid w:val="0023470D"/>
    <w:rsid w:val="00237697"/>
    <w:rsid w:val="0025239A"/>
    <w:rsid w:val="0025689A"/>
    <w:rsid w:val="00257AFC"/>
    <w:rsid w:val="0026359B"/>
    <w:rsid w:val="00263DCC"/>
    <w:rsid w:val="002641E0"/>
    <w:rsid w:val="00281C53"/>
    <w:rsid w:val="002963F6"/>
    <w:rsid w:val="00297A2A"/>
    <w:rsid w:val="002A000A"/>
    <w:rsid w:val="002B1B16"/>
    <w:rsid w:val="002B6D66"/>
    <w:rsid w:val="002D051B"/>
    <w:rsid w:val="002D453B"/>
    <w:rsid w:val="002D609C"/>
    <w:rsid w:val="002D64F2"/>
    <w:rsid w:val="002D65FF"/>
    <w:rsid w:val="00303059"/>
    <w:rsid w:val="003051C9"/>
    <w:rsid w:val="0031043E"/>
    <w:rsid w:val="0031197C"/>
    <w:rsid w:val="003134B4"/>
    <w:rsid w:val="00315FC7"/>
    <w:rsid w:val="00317296"/>
    <w:rsid w:val="003225D7"/>
    <w:rsid w:val="003409B4"/>
    <w:rsid w:val="00341A38"/>
    <w:rsid w:val="00344315"/>
    <w:rsid w:val="003447B1"/>
    <w:rsid w:val="003452A5"/>
    <w:rsid w:val="00346C38"/>
    <w:rsid w:val="00350265"/>
    <w:rsid w:val="003559E1"/>
    <w:rsid w:val="00363704"/>
    <w:rsid w:val="0037445A"/>
    <w:rsid w:val="00383D6F"/>
    <w:rsid w:val="00384542"/>
    <w:rsid w:val="003870A5"/>
    <w:rsid w:val="00387BD5"/>
    <w:rsid w:val="003901A6"/>
    <w:rsid w:val="003906EC"/>
    <w:rsid w:val="003910D1"/>
    <w:rsid w:val="00396612"/>
    <w:rsid w:val="00396EA0"/>
    <w:rsid w:val="0039768A"/>
    <w:rsid w:val="003A10C1"/>
    <w:rsid w:val="003A19E2"/>
    <w:rsid w:val="003A1E05"/>
    <w:rsid w:val="003B25E8"/>
    <w:rsid w:val="003B7D56"/>
    <w:rsid w:val="003C123B"/>
    <w:rsid w:val="003C2C6B"/>
    <w:rsid w:val="003C3439"/>
    <w:rsid w:val="003C36F8"/>
    <w:rsid w:val="003D7B9C"/>
    <w:rsid w:val="003E350D"/>
    <w:rsid w:val="003F5F38"/>
    <w:rsid w:val="003F769D"/>
    <w:rsid w:val="00405F46"/>
    <w:rsid w:val="00406898"/>
    <w:rsid w:val="0040761B"/>
    <w:rsid w:val="004137B0"/>
    <w:rsid w:val="00414D90"/>
    <w:rsid w:val="004258DA"/>
    <w:rsid w:val="00426EB5"/>
    <w:rsid w:val="00432576"/>
    <w:rsid w:val="004327D9"/>
    <w:rsid w:val="004369FF"/>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C6C3E"/>
    <w:rsid w:val="004D14B2"/>
    <w:rsid w:val="004D5140"/>
    <w:rsid w:val="004D72B5"/>
    <w:rsid w:val="004E233B"/>
    <w:rsid w:val="004E3A0B"/>
    <w:rsid w:val="004E3C93"/>
    <w:rsid w:val="004E57AF"/>
    <w:rsid w:val="004E7E4A"/>
    <w:rsid w:val="004F1156"/>
    <w:rsid w:val="00507761"/>
    <w:rsid w:val="005207A8"/>
    <w:rsid w:val="00521758"/>
    <w:rsid w:val="00522990"/>
    <w:rsid w:val="00530EA0"/>
    <w:rsid w:val="00531517"/>
    <w:rsid w:val="00533C84"/>
    <w:rsid w:val="00534581"/>
    <w:rsid w:val="0053685D"/>
    <w:rsid w:val="005456E2"/>
    <w:rsid w:val="00551B7F"/>
    <w:rsid w:val="0055368C"/>
    <w:rsid w:val="0055397E"/>
    <w:rsid w:val="005558FC"/>
    <w:rsid w:val="0055622A"/>
    <w:rsid w:val="005636A6"/>
    <w:rsid w:val="00571091"/>
    <w:rsid w:val="00575BCA"/>
    <w:rsid w:val="005763A8"/>
    <w:rsid w:val="00585906"/>
    <w:rsid w:val="00587419"/>
    <w:rsid w:val="005A0AE0"/>
    <w:rsid w:val="005A0D2C"/>
    <w:rsid w:val="005A0E2E"/>
    <w:rsid w:val="005B0344"/>
    <w:rsid w:val="005B1AD9"/>
    <w:rsid w:val="005B2572"/>
    <w:rsid w:val="005B520E"/>
    <w:rsid w:val="005C6872"/>
    <w:rsid w:val="005D2050"/>
    <w:rsid w:val="005D2895"/>
    <w:rsid w:val="005D588C"/>
    <w:rsid w:val="005E0F70"/>
    <w:rsid w:val="005E1E90"/>
    <w:rsid w:val="005E2800"/>
    <w:rsid w:val="005E29B9"/>
    <w:rsid w:val="005F1678"/>
    <w:rsid w:val="005F1C5A"/>
    <w:rsid w:val="005F206F"/>
    <w:rsid w:val="005F40DF"/>
    <w:rsid w:val="005F4ED2"/>
    <w:rsid w:val="0061200C"/>
    <w:rsid w:val="00612D90"/>
    <w:rsid w:val="0061476A"/>
    <w:rsid w:val="006150A3"/>
    <w:rsid w:val="00623D4E"/>
    <w:rsid w:val="006267F3"/>
    <w:rsid w:val="0063067C"/>
    <w:rsid w:val="0064629D"/>
    <w:rsid w:val="00651A08"/>
    <w:rsid w:val="0065371C"/>
    <w:rsid w:val="006576BE"/>
    <w:rsid w:val="0066080D"/>
    <w:rsid w:val="00670434"/>
    <w:rsid w:val="0068234E"/>
    <w:rsid w:val="00684444"/>
    <w:rsid w:val="00686290"/>
    <w:rsid w:val="00693370"/>
    <w:rsid w:val="0069463A"/>
    <w:rsid w:val="00696A64"/>
    <w:rsid w:val="006A20F7"/>
    <w:rsid w:val="006B03AA"/>
    <w:rsid w:val="006B19D0"/>
    <w:rsid w:val="006B3266"/>
    <w:rsid w:val="006B5B19"/>
    <w:rsid w:val="006B6B66"/>
    <w:rsid w:val="006B7F87"/>
    <w:rsid w:val="006C5A36"/>
    <w:rsid w:val="006C62C1"/>
    <w:rsid w:val="006D20CF"/>
    <w:rsid w:val="006D34E4"/>
    <w:rsid w:val="006D7D1D"/>
    <w:rsid w:val="006E2443"/>
    <w:rsid w:val="00700F80"/>
    <w:rsid w:val="00701FF7"/>
    <w:rsid w:val="0070224C"/>
    <w:rsid w:val="007041E2"/>
    <w:rsid w:val="00705461"/>
    <w:rsid w:val="00711C07"/>
    <w:rsid w:val="00725E2C"/>
    <w:rsid w:val="00727C34"/>
    <w:rsid w:val="00733757"/>
    <w:rsid w:val="00740195"/>
    <w:rsid w:val="00740EEA"/>
    <w:rsid w:val="00744553"/>
    <w:rsid w:val="00757729"/>
    <w:rsid w:val="00766A24"/>
    <w:rsid w:val="00767DD1"/>
    <w:rsid w:val="007702B2"/>
    <w:rsid w:val="007708AF"/>
    <w:rsid w:val="0077510F"/>
    <w:rsid w:val="0077729D"/>
    <w:rsid w:val="0078180E"/>
    <w:rsid w:val="0078252C"/>
    <w:rsid w:val="00782CFE"/>
    <w:rsid w:val="00794804"/>
    <w:rsid w:val="007B33F1"/>
    <w:rsid w:val="007B7ECA"/>
    <w:rsid w:val="007C0308"/>
    <w:rsid w:val="007C2FF2"/>
    <w:rsid w:val="007C344A"/>
    <w:rsid w:val="007D0FB5"/>
    <w:rsid w:val="007D5E82"/>
    <w:rsid w:val="007E05B4"/>
    <w:rsid w:val="007F1F99"/>
    <w:rsid w:val="007F33EE"/>
    <w:rsid w:val="007F591B"/>
    <w:rsid w:val="007F768F"/>
    <w:rsid w:val="00800CFF"/>
    <w:rsid w:val="0080791D"/>
    <w:rsid w:val="00810835"/>
    <w:rsid w:val="0081730C"/>
    <w:rsid w:val="00821F34"/>
    <w:rsid w:val="008304BE"/>
    <w:rsid w:val="00832B03"/>
    <w:rsid w:val="008427CF"/>
    <w:rsid w:val="00844848"/>
    <w:rsid w:val="00844CA2"/>
    <w:rsid w:val="0084517C"/>
    <w:rsid w:val="00851D58"/>
    <w:rsid w:val="00853C62"/>
    <w:rsid w:val="008577DE"/>
    <w:rsid w:val="00862D56"/>
    <w:rsid w:val="00873603"/>
    <w:rsid w:val="00876539"/>
    <w:rsid w:val="008818D2"/>
    <w:rsid w:val="00881B9B"/>
    <w:rsid w:val="008825BC"/>
    <w:rsid w:val="00884B19"/>
    <w:rsid w:val="00896559"/>
    <w:rsid w:val="008A2C7D"/>
    <w:rsid w:val="008A77BF"/>
    <w:rsid w:val="008B4807"/>
    <w:rsid w:val="008C17AC"/>
    <w:rsid w:val="008C33BA"/>
    <w:rsid w:val="008C366B"/>
    <w:rsid w:val="008C37AA"/>
    <w:rsid w:val="008C4935"/>
    <w:rsid w:val="008C4B23"/>
    <w:rsid w:val="008C7DDC"/>
    <w:rsid w:val="008D73CC"/>
    <w:rsid w:val="008E4F52"/>
    <w:rsid w:val="008E7587"/>
    <w:rsid w:val="008F02B6"/>
    <w:rsid w:val="00900AAF"/>
    <w:rsid w:val="00903A44"/>
    <w:rsid w:val="00916740"/>
    <w:rsid w:val="00922387"/>
    <w:rsid w:val="0092424A"/>
    <w:rsid w:val="009303D9"/>
    <w:rsid w:val="00931A50"/>
    <w:rsid w:val="00933C64"/>
    <w:rsid w:val="00936A3A"/>
    <w:rsid w:val="00937473"/>
    <w:rsid w:val="00943EA5"/>
    <w:rsid w:val="009458FE"/>
    <w:rsid w:val="009548B5"/>
    <w:rsid w:val="00956F6B"/>
    <w:rsid w:val="00962925"/>
    <w:rsid w:val="00963E4C"/>
    <w:rsid w:val="0096683F"/>
    <w:rsid w:val="009677BB"/>
    <w:rsid w:val="00972203"/>
    <w:rsid w:val="00976F80"/>
    <w:rsid w:val="009875E8"/>
    <w:rsid w:val="00990AD9"/>
    <w:rsid w:val="009969E0"/>
    <w:rsid w:val="009A4CB1"/>
    <w:rsid w:val="009B47A8"/>
    <w:rsid w:val="009C22EC"/>
    <w:rsid w:val="009C2456"/>
    <w:rsid w:val="009D1B2B"/>
    <w:rsid w:val="009E6FC8"/>
    <w:rsid w:val="00A0031E"/>
    <w:rsid w:val="00A046AF"/>
    <w:rsid w:val="00A059B3"/>
    <w:rsid w:val="00A11235"/>
    <w:rsid w:val="00A1151F"/>
    <w:rsid w:val="00A122A8"/>
    <w:rsid w:val="00A20FD3"/>
    <w:rsid w:val="00A24504"/>
    <w:rsid w:val="00A30C6D"/>
    <w:rsid w:val="00A33DE3"/>
    <w:rsid w:val="00A35CF2"/>
    <w:rsid w:val="00A43966"/>
    <w:rsid w:val="00A4532E"/>
    <w:rsid w:val="00A51577"/>
    <w:rsid w:val="00A61E2B"/>
    <w:rsid w:val="00A72D7F"/>
    <w:rsid w:val="00A759C8"/>
    <w:rsid w:val="00A774AE"/>
    <w:rsid w:val="00A902FA"/>
    <w:rsid w:val="00A9322B"/>
    <w:rsid w:val="00A9594B"/>
    <w:rsid w:val="00A95F35"/>
    <w:rsid w:val="00A96225"/>
    <w:rsid w:val="00AA309D"/>
    <w:rsid w:val="00AA36B6"/>
    <w:rsid w:val="00AB1061"/>
    <w:rsid w:val="00AB3D43"/>
    <w:rsid w:val="00AB6A65"/>
    <w:rsid w:val="00AD0778"/>
    <w:rsid w:val="00AD6DD1"/>
    <w:rsid w:val="00AE3409"/>
    <w:rsid w:val="00B03544"/>
    <w:rsid w:val="00B04B4D"/>
    <w:rsid w:val="00B11A60"/>
    <w:rsid w:val="00B125F5"/>
    <w:rsid w:val="00B12F0B"/>
    <w:rsid w:val="00B14C4C"/>
    <w:rsid w:val="00B22613"/>
    <w:rsid w:val="00B47C72"/>
    <w:rsid w:val="00B53A69"/>
    <w:rsid w:val="00B55C50"/>
    <w:rsid w:val="00B637F5"/>
    <w:rsid w:val="00B73D9F"/>
    <w:rsid w:val="00B750F7"/>
    <w:rsid w:val="00B76CBA"/>
    <w:rsid w:val="00B803BD"/>
    <w:rsid w:val="00B843F1"/>
    <w:rsid w:val="00B90FA9"/>
    <w:rsid w:val="00B956D7"/>
    <w:rsid w:val="00B95EB2"/>
    <w:rsid w:val="00B97FAC"/>
    <w:rsid w:val="00BA1025"/>
    <w:rsid w:val="00BA1430"/>
    <w:rsid w:val="00BA1DB1"/>
    <w:rsid w:val="00BA1EB6"/>
    <w:rsid w:val="00BA5D91"/>
    <w:rsid w:val="00BA69FA"/>
    <w:rsid w:val="00BB287D"/>
    <w:rsid w:val="00BB512A"/>
    <w:rsid w:val="00BB76D1"/>
    <w:rsid w:val="00BC178C"/>
    <w:rsid w:val="00BC231D"/>
    <w:rsid w:val="00BC3420"/>
    <w:rsid w:val="00BC7B2C"/>
    <w:rsid w:val="00BD4277"/>
    <w:rsid w:val="00BE21D5"/>
    <w:rsid w:val="00BE4707"/>
    <w:rsid w:val="00BE7D3C"/>
    <w:rsid w:val="00BF5FF6"/>
    <w:rsid w:val="00BF6B28"/>
    <w:rsid w:val="00BF7415"/>
    <w:rsid w:val="00C0207F"/>
    <w:rsid w:val="00C15472"/>
    <w:rsid w:val="00C16117"/>
    <w:rsid w:val="00C16DFD"/>
    <w:rsid w:val="00C27D65"/>
    <w:rsid w:val="00C30A1C"/>
    <w:rsid w:val="00C30A28"/>
    <w:rsid w:val="00C33C9E"/>
    <w:rsid w:val="00C37F2F"/>
    <w:rsid w:val="00C5795C"/>
    <w:rsid w:val="00C6229C"/>
    <w:rsid w:val="00C62E56"/>
    <w:rsid w:val="00C850D1"/>
    <w:rsid w:val="00C87CA6"/>
    <w:rsid w:val="00C919A4"/>
    <w:rsid w:val="00C96C28"/>
    <w:rsid w:val="00CA27DB"/>
    <w:rsid w:val="00CB2E6A"/>
    <w:rsid w:val="00CB33FB"/>
    <w:rsid w:val="00CB3408"/>
    <w:rsid w:val="00CB598F"/>
    <w:rsid w:val="00CC034B"/>
    <w:rsid w:val="00CC1FEB"/>
    <w:rsid w:val="00CC393F"/>
    <w:rsid w:val="00CC3965"/>
    <w:rsid w:val="00CC4E92"/>
    <w:rsid w:val="00CC732E"/>
    <w:rsid w:val="00CD0E42"/>
    <w:rsid w:val="00CD25D3"/>
    <w:rsid w:val="00CD2654"/>
    <w:rsid w:val="00CD275F"/>
    <w:rsid w:val="00CD65F6"/>
    <w:rsid w:val="00CE05F1"/>
    <w:rsid w:val="00CF0801"/>
    <w:rsid w:val="00CF1B74"/>
    <w:rsid w:val="00CF2C60"/>
    <w:rsid w:val="00CF53BA"/>
    <w:rsid w:val="00D0331F"/>
    <w:rsid w:val="00D21D52"/>
    <w:rsid w:val="00D21ED3"/>
    <w:rsid w:val="00D2586B"/>
    <w:rsid w:val="00D33F22"/>
    <w:rsid w:val="00D41FE4"/>
    <w:rsid w:val="00D42187"/>
    <w:rsid w:val="00D450B3"/>
    <w:rsid w:val="00D57042"/>
    <w:rsid w:val="00D608CE"/>
    <w:rsid w:val="00D60A02"/>
    <w:rsid w:val="00D632BE"/>
    <w:rsid w:val="00D71B72"/>
    <w:rsid w:val="00D7341F"/>
    <w:rsid w:val="00D7536F"/>
    <w:rsid w:val="00D9025F"/>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6694"/>
    <w:rsid w:val="00DF3920"/>
    <w:rsid w:val="00DF60D0"/>
    <w:rsid w:val="00E00448"/>
    <w:rsid w:val="00E038DC"/>
    <w:rsid w:val="00E05411"/>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E12"/>
    <w:rsid w:val="00E62433"/>
    <w:rsid w:val="00E67687"/>
    <w:rsid w:val="00E7533D"/>
    <w:rsid w:val="00E7596C"/>
    <w:rsid w:val="00E7730C"/>
    <w:rsid w:val="00E81652"/>
    <w:rsid w:val="00E81678"/>
    <w:rsid w:val="00E85220"/>
    <w:rsid w:val="00E878F2"/>
    <w:rsid w:val="00E912C0"/>
    <w:rsid w:val="00E95F16"/>
    <w:rsid w:val="00EC2056"/>
    <w:rsid w:val="00ED0149"/>
    <w:rsid w:val="00ED173D"/>
    <w:rsid w:val="00ED1BA1"/>
    <w:rsid w:val="00ED7246"/>
    <w:rsid w:val="00ED7DE4"/>
    <w:rsid w:val="00EE7878"/>
    <w:rsid w:val="00EF370F"/>
    <w:rsid w:val="00EF3EE7"/>
    <w:rsid w:val="00F03103"/>
    <w:rsid w:val="00F03AB7"/>
    <w:rsid w:val="00F134B4"/>
    <w:rsid w:val="00F15F12"/>
    <w:rsid w:val="00F20424"/>
    <w:rsid w:val="00F2071C"/>
    <w:rsid w:val="00F229FB"/>
    <w:rsid w:val="00F26DD5"/>
    <w:rsid w:val="00F271DE"/>
    <w:rsid w:val="00F40280"/>
    <w:rsid w:val="00F4409E"/>
    <w:rsid w:val="00F44CF7"/>
    <w:rsid w:val="00F469B5"/>
    <w:rsid w:val="00F473F1"/>
    <w:rsid w:val="00F56ECD"/>
    <w:rsid w:val="00F57014"/>
    <w:rsid w:val="00F5716C"/>
    <w:rsid w:val="00F57650"/>
    <w:rsid w:val="00F627DA"/>
    <w:rsid w:val="00F6747E"/>
    <w:rsid w:val="00F707F5"/>
    <w:rsid w:val="00F7288F"/>
    <w:rsid w:val="00F7394A"/>
    <w:rsid w:val="00F77C96"/>
    <w:rsid w:val="00F9441B"/>
    <w:rsid w:val="00F94AE9"/>
    <w:rsid w:val="00FA48C5"/>
    <w:rsid w:val="00FA4C32"/>
    <w:rsid w:val="00FA51AC"/>
    <w:rsid w:val="00FB0E35"/>
    <w:rsid w:val="00FB4302"/>
    <w:rsid w:val="00FC3D93"/>
    <w:rsid w:val="00FD6B03"/>
    <w:rsid w:val="00FE4EDB"/>
    <w:rsid w:val="00FE5230"/>
    <w:rsid w:val="00FE711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1594-42E6-324C-97E6-2E10AE9E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3072</Words>
  <Characters>17515</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20546</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163</cp:revision>
  <dcterms:created xsi:type="dcterms:W3CDTF">2014-06-09T20:07:00Z</dcterms:created>
  <dcterms:modified xsi:type="dcterms:W3CDTF">2014-06-10T06:21:00Z</dcterms:modified>
</cp:coreProperties>
</file>